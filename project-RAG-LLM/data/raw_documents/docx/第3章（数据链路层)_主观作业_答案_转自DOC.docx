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8A0AB96">
      <w:pPr>
        <w:widowControl/>
        <w:shd w:val="clear" w:color="auto" w:fill="FFFFFF"/>
        <w:spacing w:line="360" w:lineRule="auto"/>
        <w:jc w:val="left"/>
        <w:rPr>
          <w:rFonts w:hint="eastAsia"/>
        </w:rPr>
      </w:pPr>
      <w:bookmarkStart w:id="0" w:name="_GoBack"/>
      <w:bookmarkEnd w:id="0"/>
    </w:p>
    <w:p w14:paraId="40070E6F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计算题（共100分）</w:t>
      </w:r>
    </w:p>
    <w:p w14:paraId="3BA2FED7">
      <w:pPr>
        <w:rPr>
          <w:rFonts w:hint="eastAsia"/>
        </w:rPr>
      </w:pPr>
      <w:r>
        <w:rPr>
          <w:rFonts w:hint="eastAsia"/>
        </w:rPr>
        <w:t>所有题必须写出解题过程，只写答案不给分。</w:t>
      </w:r>
    </w:p>
    <w:p w14:paraId="4C78FDF1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问题1（17分）</w:t>
      </w:r>
    </w:p>
    <w:p w14:paraId="09C1618F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利用本章中介绍的标准 CRC 方法来传输位流 10011101。生成多项式为X</w:t>
      </w:r>
      <w:r>
        <w:rPr>
          <w:rFonts w:hint="eastAsia" w:ascii="宋体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ascii="宋体" w:hAnsi="宋体"/>
          <w:color w:val="000000"/>
          <w:kern w:val="0"/>
          <w:szCs w:val="21"/>
        </w:rPr>
        <w:t>+1。（解题时，请列出除法过程，无过程，不给分。）</w:t>
      </w:r>
    </w:p>
    <w:p w14:paraId="40381EB1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（1）试问实际被传输的位串是什么？</w:t>
      </w:r>
    </w:p>
    <w:p w14:paraId="3E6489EA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（2）假设在传输过程中从左边数第三位变反了。请说明这个错误可以在接收端能否被检测出来。</w:t>
      </w:r>
    </w:p>
    <w:p w14:paraId="4F7418C4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（3）给出一个该比特流传输错误的实例,使得接受方无法检测出该错误。</w:t>
      </w:r>
    </w:p>
    <w:p w14:paraId="1FDC827B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参考解答：</w:t>
      </w:r>
    </w:p>
    <w:p w14:paraId="4CDC21A6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（1）在待传输位流后添加 3个 0 成为 10011101000。</w:t>
      </w:r>
    </w:p>
    <w:p w14:paraId="053196FE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用生成器多项式 X</w:t>
      </w:r>
      <w:r>
        <w:rPr>
          <w:rFonts w:hint="eastAsia" w:ascii="宋体" w:hAnsi="宋体"/>
          <w:color w:val="000000"/>
          <w:kern w:val="0"/>
          <w:szCs w:val="21"/>
          <w:vertAlign w:val="superscript"/>
        </w:rPr>
        <w:t xml:space="preserve">3 </w:t>
      </w:r>
      <w:r>
        <w:rPr>
          <w:rFonts w:hint="eastAsia" w:ascii="宋体" w:hAnsi="宋体"/>
          <w:color w:val="000000"/>
          <w:kern w:val="0"/>
          <w:szCs w:val="21"/>
        </w:rPr>
        <w:t>+ 1（1001）去除，得余数为X</w:t>
      </w:r>
      <w:r>
        <w:rPr>
          <w:rFonts w:hint="eastAsia" w:ascii="宋体" w:hAnsi="宋体"/>
          <w:color w:val="000000"/>
          <w:kern w:val="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kern w:val="0"/>
          <w:szCs w:val="21"/>
        </w:rPr>
        <w:t>（100）</w:t>
      </w:r>
    </w:p>
    <w:p w14:paraId="5846CD69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故实际被传输的位串，为 10011101100</w:t>
      </w:r>
      <w:r>
        <w:rPr>
          <w:rFonts w:ascii="宋体" w:hAnsi="宋体"/>
          <w:color w:val="000000"/>
          <w:kern w:val="0"/>
          <w:szCs w:val="21"/>
        </w:rPr>
        <w:t xml:space="preserve">   </w:t>
      </w:r>
      <w:r>
        <w:rPr>
          <w:rFonts w:hint="eastAsia" w:ascii="宋体" w:hAnsi="宋体"/>
          <w:color w:val="000000"/>
          <w:kern w:val="0"/>
          <w:szCs w:val="21"/>
        </w:rPr>
        <w:t>（7分）</w:t>
      </w:r>
    </w:p>
    <w:p w14:paraId="474420C6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（2）若在传输过程中出现</w:t>
      </w:r>
      <w:r>
        <w:rPr>
          <w:rFonts w:hint="eastAsia" w:ascii="宋体" w:hAnsi="宋体"/>
          <w:kern w:val="0"/>
          <w:szCs w:val="21"/>
        </w:rPr>
        <w:t>左边第三位变反了接收</w:t>
      </w:r>
      <w:r>
        <w:rPr>
          <w:rFonts w:hint="eastAsia" w:ascii="宋体" w:hAnsi="宋体"/>
          <w:color w:val="000000"/>
          <w:kern w:val="0"/>
          <w:szCs w:val="21"/>
        </w:rPr>
        <w:t>到的位流串为 1011101100。用 X</w:t>
      </w:r>
      <w:r>
        <w:rPr>
          <w:rFonts w:hint="eastAsia" w:ascii="宋体" w:hAnsi="宋体"/>
          <w:color w:val="000000"/>
          <w:kern w:val="0"/>
          <w:szCs w:val="21"/>
          <w:vertAlign w:val="superscript"/>
        </w:rPr>
        <w:t xml:space="preserve">3 </w:t>
      </w:r>
      <w:r>
        <w:rPr>
          <w:rFonts w:hint="eastAsia" w:ascii="宋体" w:hAnsi="宋体"/>
          <w:color w:val="000000"/>
          <w:kern w:val="0"/>
          <w:szCs w:val="21"/>
        </w:rPr>
        <w:t>+ 1去除得余数 100。则知数据在传输过程中出现了错误。  （5分）</w:t>
      </w:r>
    </w:p>
    <w:p w14:paraId="4B18266B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（3）例如，如果原序列发生错误，变为10011001000，除以1001余数为0 ，则接收方检测不出错误。  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（5分）</w:t>
      </w:r>
    </w:p>
    <w:p w14:paraId="5B27C759"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 w14:paraId="293F1090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问题2（17分）</w:t>
      </w:r>
    </w:p>
    <w:p w14:paraId="3E6E5AB8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使用回退n帧 在一条</w:t>
      </w:r>
      <w:r>
        <w:rPr>
          <w:rFonts w:ascii="宋体" w:hAnsi="宋体"/>
          <w:color w:val="000000"/>
          <w:kern w:val="0"/>
          <w:szCs w:val="21"/>
        </w:rPr>
        <w:t>3000</w:t>
      </w:r>
      <w:r>
        <w:rPr>
          <w:rFonts w:hint="eastAsia" w:ascii="宋体" w:hAnsi="宋体"/>
          <w:color w:val="000000"/>
          <w:kern w:val="0"/>
          <w:szCs w:val="21"/>
        </w:rPr>
        <w:t>公里长的</w:t>
      </w:r>
      <w:r>
        <w:rPr>
          <w:rFonts w:ascii="宋体" w:hAnsi="宋体"/>
          <w:color w:val="000000"/>
          <w:kern w:val="0"/>
          <w:szCs w:val="21"/>
        </w:rPr>
        <w:t>T1</w:t>
      </w:r>
      <w:r>
        <w:rPr>
          <w:rFonts w:hint="eastAsia" w:ascii="宋体" w:hAnsi="宋体"/>
          <w:color w:val="000000"/>
          <w:kern w:val="0"/>
          <w:szCs w:val="21"/>
        </w:rPr>
        <w:t>骨干线路被用来传输</w:t>
      </w:r>
      <w:r>
        <w:rPr>
          <w:rFonts w:ascii="宋体" w:hAnsi="宋体"/>
          <w:color w:val="000000"/>
          <w:kern w:val="0"/>
          <w:szCs w:val="21"/>
        </w:rPr>
        <w:t>64</w:t>
      </w:r>
      <w:r>
        <w:rPr>
          <w:rFonts w:hint="eastAsia" w:ascii="宋体" w:hAnsi="宋体"/>
          <w:color w:val="000000"/>
          <w:kern w:val="0"/>
          <w:szCs w:val="21"/>
        </w:rPr>
        <w:t>字节的帧。如果传播速度为</w:t>
      </w:r>
      <w:r>
        <w:rPr>
          <w:rFonts w:ascii="宋体" w:hAnsi="宋体"/>
          <w:color w:val="000000"/>
          <w:kern w:val="0"/>
          <w:szCs w:val="21"/>
        </w:rPr>
        <w:t>6</w:t>
      </w:r>
      <w:r>
        <w:rPr>
          <w:rFonts w:hint="eastAsia" w:ascii="宋体" w:hAnsi="宋体"/>
          <w:color w:val="000000"/>
          <w:kern w:val="0"/>
          <w:szCs w:val="21"/>
        </w:rPr>
        <w:t>微妙</w:t>
      </w:r>
      <w:r>
        <w:rPr>
          <w:rFonts w:ascii="宋体" w:hAnsi="宋体"/>
          <w:color w:val="000000"/>
          <w:kern w:val="0"/>
          <w:szCs w:val="21"/>
        </w:rPr>
        <w:t>/</w:t>
      </w:r>
      <w:r>
        <w:rPr>
          <w:rFonts w:hint="eastAsia" w:ascii="宋体" w:hAnsi="宋体"/>
          <w:color w:val="000000"/>
          <w:kern w:val="0"/>
          <w:szCs w:val="21"/>
        </w:rPr>
        <w:t>千米，试问序列号应该有多少位？</w:t>
      </w:r>
    </w:p>
    <w:p w14:paraId="2BFFB630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参考解答：</w:t>
      </w:r>
    </w:p>
    <w:p w14:paraId="1F94932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信号传播时间为：</w:t>
      </w:r>
      <w:r>
        <w:rPr>
          <w:rFonts w:ascii="宋体" w:hAnsi="宋体"/>
          <w:color w:val="000000"/>
          <w:kern w:val="0"/>
          <w:szCs w:val="21"/>
        </w:rPr>
        <w:t>6×3000</w:t>
      </w:r>
      <w:r>
        <w:rPr>
          <w:rFonts w:hint="eastAsia" w:ascii="宋体" w:hAnsi="宋体"/>
          <w:color w:val="000000"/>
          <w:kern w:val="0"/>
          <w:szCs w:val="21"/>
        </w:rPr>
        <w:t>=</w:t>
      </w:r>
      <w:r>
        <w:rPr>
          <w:rFonts w:ascii="宋体" w:hAnsi="宋体"/>
          <w:color w:val="000000"/>
          <w:kern w:val="0"/>
          <w:szCs w:val="21"/>
        </w:rPr>
        <w:t>18000</w:t>
      </w:r>
      <w:r>
        <w:rPr>
          <w:rFonts w:ascii="宋体" w:hAnsi="宋体"/>
          <w:color w:val="000000"/>
          <w:kern w:val="0"/>
          <w:szCs w:val="21"/>
        </w:rPr>
        <w:object>
          <v:shape id="_x0000_i1025" o:spt="75" type="#_x0000_t75" style="height:8.7pt;width:8.4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color w:val="000000"/>
          <w:kern w:val="0"/>
          <w:szCs w:val="21"/>
        </w:rPr>
        <w:t>，即</w:t>
      </w:r>
      <w:r>
        <w:rPr>
          <w:rFonts w:ascii="宋体" w:hAnsi="宋体"/>
          <w:color w:val="000000"/>
          <w:kern w:val="0"/>
          <w:szCs w:val="21"/>
        </w:rPr>
        <w:t>18ms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 w14:paraId="332E198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在</w:t>
      </w:r>
      <w:r>
        <w:rPr>
          <w:rFonts w:ascii="宋体" w:hAnsi="宋体"/>
          <w:color w:val="000000"/>
          <w:kern w:val="0"/>
          <w:szCs w:val="21"/>
        </w:rPr>
        <w:t xml:space="preserve">T1 </w:t>
      </w:r>
      <w:r>
        <w:rPr>
          <w:rFonts w:hint="eastAsia" w:ascii="宋体" w:hAnsi="宋体"/>
          <w:color w:val="000000"/>
          <w:kern w:val="0"/>
          <w:szCs w:val="21"/>
        </w:rPr>
        <w:t>速率下发送</w:t>
      </w:r>
      <w:r>
        <w:rPr>
          <w:rFonts w:ascii="宋体" w:hAnsi="宋体"/>
          <w:color w:val="000000"/>
          <w:kern w:val="0"/>
          <w:szCs w:val="21"/>
        </w:rPr>
        <w:t xml:space="preserve">64 </w:t>
      </w:r>
      <w:r>
        <w:rPr>
          <w:rFonts w:hint="eastAsia" w:ascii="宋体" w:hAnsi="宋体"/>
          <w:color w:val="000000"/>
          <w:kern w:val="0"/>
          <w:szCs w:val="21"/>
        </w:rPr>
        <w:t>字节的数据帧需花的时间：</w:t>
      </w:r>
      <w:r>
        <w:rPr>
          <w:rFonts w:ascii="宋体" w:hAnsi="宋体"/>
          <w:color w:val="000000"/>
          <w:kern w:val="0"/>
          <w:szCs w:val="21"/>
        </w:rPr>
        <w:t>64×8÷(1.536×10</w:t>
      </w:r>
      <w:r>
        <w:rPr>
          <w:rFonts w:hint="eastAsia" w:ascii="宋体" w:hAnsi="宋体"/>
          <w:color w:val="000000"/>
          <w:kern w:val="0"/>
          <w:szCs w:val="21"/>
        </w:rPr>
        <w:t>**</w:t>
      </w:r>
      <w:r>
        <w:rPr>
          <w:rFonts w:ascii="宋体" w:hAnsi="宋体"/>
          <w:color w:val="000000"/>
          <w:kern w:val="0"/>
          <w:szCs w:val="21"/>
        </w:rPr>
        <w:t>6)</w:t>
      </w:r>
      <w:r>
        <w:rPr>
          <w:rFonts w:hint="eastAsia" w:ascii="宋体" w:hAnsi="宋体"/>
          <w:color w:val="000000"/>
          <w:kern w:val="0"/>
          <w:szCs w:val="21"/>
        </w:rPr>
        <w:t xml:space="preserve">= </w:t>
      </w:r>
      <w:r>
        <w:rPr>
          <w:rFonts w:ascii="宋体" w:hAnsi="宋体"/>
          <w:color w:val="000000"/>
          <w:kern w:val="0"/>
          <w:szCs w:val="21"/>
        </w:rPr>
        <w:t>0.33</w:t>
      </w:r>
      <w:r>
        <w:rPr>
          <w:rFonts w:hint="eastAsia" w:ascii="宋体" w:hAnsi="宋体"/>
          <w:color w:val="000000"/>
          <w:kern w:val="0"/>
          <w:szCs w:val="21"/>
        </w:rPr>
        <w:t>ms。</w:t>
      </w:r>
    </w:p>
    <w:p w14:paraId="488C3ACC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故连续发送时间为：18+18+0.33=</w:t>
      </w:r>
      <w:r>
        <w:rPr>
          <w:rFonts w:ascii="宋体" w:hAnsi="宋体"/>
          <w:color w:val="000000"/>
          <w:kern w:val="0"/>
          <w:szCs w:val="21"/>
        </w:rPr>
        <w:t>36.33</w:t>
      </w:r>
      <w:r>
        <w:rPr>
          <w:rFonts w:hint="eastAsia" w:ascii="宋体" w:hAnsi="宋体"/>
          <w:color w:val="000000"/>
          <w:kern w:val="0"/>
          <w:szCs w:val="21"/>
        </w:rPr>
        <w:t xml:space="preserve"> </w:t>
      </w:r>
      <w:r>
        <w:rPr>
          <w:rFonts w:ascii="宋体" w:hAnsi="宋体"/>
          <w:color w:val="000000"/>
          <w:kern w:val="0"/>
          <w:szCs w:val="21"/>
        </w:rPr>
        <w:t>ms</w:t>
      </w:r>
      <w:r>
        <w:rPr>
          <w:rFonts w:hint="eastAsia" w:ascii="宋体" w:hAnsi="宋体"/>
          <w:color w:val="000000"/>
          <w:kern w:val="0"/>
          <w:szCs w:val="21"/>
        </w:rPr>
        <w:t xml:space="preserve">。  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</w:p>
    <w:p w14:paraId="095D3290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需要帧数：</w:t>
      </w:r>
      <w:r>
        <w:rPr>
          <w:rFonts w:ascii="宋体" w:hAnsi="宋体"/>
          <w:color w:val="000000"/>
          <w:kern w:val="0"/>
          <w:szCs w:val="21"/>
        </w:rPr>
        <w:t>36. 33/0.33</w:t>
      </w:r>
      <w:r>
        <w:rPr>
          <w:rFonts w:hint="eastAsia" w:ascii="宋体" w:hAnsi="宋体"/>
          <w:color w:val="000000"/>
          <w:kern w:val="0"/>
          <w:szCs w:val="21"/>
        </w:rPr>
        <w:t>=109 帧               （7分）</w:t>
      </w:r>
    </w:p>
    <w:p w14:paraId="0D987B1A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则序列号应有</w:t>
      </w:r>
      <w:r>
        <w:rPr>
          <w:rFonts w:ascii="宋体" w:hAnsi="宋体"/>
          <w:color w:val="000000"/>
          <w:kern w:val="0"/>
          <w:szCs w:val="21"/>
        </w:rPr>
        <w:t xml:space="preserve">7 </w:t>
      </w:r>
      <w:r>
        <w:rPr>
          <w:rFonts w:hint="eastAsia" w:ascii="宋体" w:hAnsi="宋体"/>
          <w:color w:val="000000"/>
          <w:kern w:val="0"/>
          <w:szCs w:val="21"/>
        </w:rPr>
        <w:t xml:space="preserve">位。  </w:t>
      </w:r>
      <w:r>
        <w:rPr>
          <w:rFonts w:ascii="宋体" w:hAnsi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</w:p>
    <w:p w14:paraId="4A9D04C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或者：能够传送的最大帧数是：2BD+1=2*18ms*1.536Mbps/64B+1=109</w:t>
      </w:r>
      <w:r>
        <w:rPr>
          <w:rFonts w:ascii="宋体" w:hAnsi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/>
          <w:color w:val="000000"/>
          <w:kern w:val="0"/>
          <w:szCs w:val="21"/>
        </w:rPr>
        <w:t>（12分）</w:t>
      </w:r>
    </w:p>
    <w:p w14:paraId="5C3D5EC3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</w:p>
    <w:p w14:paraId="760D9D1F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问题3（17分）</w:t>
      </w:r>
    </w:p>
    <w:p w14:paraId="54E2F3A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考虑在一个无错的</w:t>
      </w:r>
      <w:r>
        <w:rPr>
          <w:rFonts w:ascii="宋体" w:hAnsi="宋体"/>
          <w:color w:val="000000"/>
          <w:kern w:val="0"/>
          <w:szCs w:val="21"/>
        </w:rPr>
        <w:t xml:space="preserve"> 64kbps </w:t>
      </w:r>
      <w:r>
        <w:rPr>
          <w:rFonts w:hint="eastAsia" w:ascii="宋体" w:hAnsi="宋体"/>
          <w:color w:val="000000"/>
          <w:kern w:val="0"/>
          <w:szCs w:val="21"/>
        </w:rPr>
        <w:t>卫星信道上单向发送</w:t>
      </w:r>
      <w:r>
        <w:rPr>
          <w:rFonts w:ascii="宋体" w:hAnsi="宋体"/>
          <w:color w:val="000000"/>
          <w:kern w:val="0"/>
          <w:szCs w:val="21"/>
        </w:rPr>
        <w:t xml:space="preserve"> 512 </w:t>
      </w:r>
      <w:r>
        <w:rPr>
          <w:rFonts w:hint="eastAsia" w:ascii="宋体" w:hAnsi="宋体"/>
          <w:color w:val="000000"/>
          <w:kern w:val="0"/>
          <w:szCs w:val="21"/>
        </w:rPr>
        <w:t>字节长的数据帧</w:t>
      </w:r>
      <w:r>
        <w:rPr>
          <w:rFonts w:ascii="宋体" w:hAnsi="宋体"/>
          <w:color w:val="000000"/>
          <w:kern w:val="0"/>
          <w:szCs w:val="21"/>
        </w:rPr>
        <w:t>,</w:t>
      </w:r>
      <w:r>
        <w:rPr>
          <w:rFonts w:hint="eastAsia" w:ascii="宋体" w:hAnsi="宋体"/>
          <w:color w:val="000000"/>
          <w:kern w:val="0"/>
          <w:szCs w:val="21"/>
        </w:rPr>
        <w:t>来自另一个方向的确认帧非常短。对于窗口大小为1、7、15和127的情形，试问最大的吞吐量分别是多少</w:t>
      </w:r>
      <w:r>
        <w:rPr>
          <w:rFonts w:ascii="宋体" w:hAnsi="宋体"/>
          <w:color w:val="000000"/>
          <w:kern w:val="0"/>
          <w:szCs w:val="21"/>
        </w:rPr>
        <w:t>?</w:t>
      </w:r>
      <w:r>
        <w:rPr>
          <w:rFonts w:hint="eastAsia" w:ascii="宋体" w:hAnsi="宋体"/>
          <w:color w:val="000000"/>
          <w:kern w:val="0"/>
          <w:szCs w:val="21"/>
        </w:rPr>
        <w:t>从地卫星信道的单向传播延迟为</w:t>
      </w:r>
      <w:r>
        <w:rPr>
          <w:rFonts w:ascii="宋体" w:hAnsi="宋体"/>
          <w:color w:val="000000"/>
          <w:kern w:val="0"/>
          <w:szCs w:val="21"/>
        </w:rPr>
        <w:t xml:space="preserve"> 270</w:t>
      </w:r>
      <w:r>
        <w:rPr>
          <w:rFonts w:hint="eastAsia" w:ascii="宋体" w:hAnsi="宋体"/>
          <w:color w:val="000000"/>
          <w:kern w:val="0"/>
          <w:szCs w:val="21"/>
        </w:rPr>
        <w:t>毫秒。</w:t>
      </w:r>
    </w:p>
    <w:p w14:paraId="0C941883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参考：</w:t>
      </w:r>
    </w:p>
    <w:p w14:paraId="71DA053A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单向信道延迟：270ms</w:t>
      </w:r>
    </w:p>
    <w:p w14:paraId="068D32D2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传一帧所需的传输时间：512*8/64 = 64 ms</w:t>
      </w:r>
    </w:p>
    <w:p w14:paraId="333C2EC9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故一个帧传输出去到收到确认帧的总时间为：270*2+64 = 604 ms</w:t>
      </w:r>
    </w:p>
    <w:p w14:paraId="553AA1A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在收到确认帧之前，可以继续发帧，所以，可发帧的个数： 604/64 = 9 帧  （此时对应的信道利用率是64*9.4375/604=100%） （5分）</w:t>
      </w:r>
    </w:p>
    <w:p w14:paraId="266BA379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对于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>w=</w:t>
      </w:r>
      <w:r>
        <w:rPr>
          <w:rFonts w:ascii="宋体" w:hAnsi="宋体"/>
          <w:color w:val="000000"/>
          <w:kern w:val="0"/>
          <w:szCs w:val="21"/>
        </w:rPr>
        <w:t>1</w:t>
      </w:r>
      <w:r>
        <w:rPr>
          <w:rFonts w:hint="eastAsia" w:ascii="宋体" w:hAnsi="宋体"/>
          <w:color w:val="000000"/>
          <w:kern w:val="0"/>
          <w:szCs w:val="21"/>
        </w:rPr>
        <w:t>，吞吐率为：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>512B*8</w:t>
      </w:r>
      <w:r>
        <w:rPr>
          <w:rFonts w:ascii="宋体" w:hAnsi="宋体"/>
          <w:color w:val="000000"/>
          <w:kern w:val="0"/>
          <w:szCs w:val="21"/>
        </w:rPr>
        <w:t>/0.604=6.78kb/s</w:t>
      </w:r>
      <w:r>
        <w:rPr>
          <w:rFonts w:hint="eastAsia"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t xml:space="preserve">   </w:t>
      </w:r>
      <w:r>
        <w:rPr>
          <w:rFonts w:hint="eastAsia" w:ascii="宋体" w:hAnsi="宋体"/>
          <w:color w:val="000000"/>
          <w:kern w:val="0"/>
          <w:szCs w:val="21"/>
        </w:rPr>
        <w:t>（3分）</w:t>
      </w:r>
    </w:p>
    <w:p w14:paraId="1CCE4ADF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对于w=</w:t>
      </w:r>
      <w:r>
        <w:rPr>
          <w:rFonts w:ascii="宋体" w:hAnsi="宋体"/>
          <w:color w:val="000000"/>
          <w:kern w:val="0"/>
          <w:szCs w:val="21"/>
        </w:rPr>
        <w:t xml:space="preserve"> 7</w:t>
      </w:r>
      <w:r>
        <w:rPr>
          <w:rFonts w:hint="eastAsia" w:ascii="宋体" w:hAnsi="宋体"/>
          <w:color w:val="000000"/>
          <w:kern w:val="0"/>
          <w:szCs w:val="21"/>
        </w:rPr>
        <w:t>，吞吐率为：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>512B+8</w:t>
      </w:r>
      <w:r>
        <w:rPr>
          <w:rFonts w:ascii="宋体" w:hAnsi="宋体"/>
          <w:color w:val="000000"/>
          <w:kern w:val="0"/>
          <w:szCs w:val="21"/>
        </w:rPr>
        <w:t>*7/0.604=47.5kb/s</w:t>
      </w:r>
      <w:r>
        <w:rPr>
          <w:rFonts w:hint="eastAsia" w:ascii="宋体" w:hAnsi="宋体"/>
          <w:color w:val="000000"/>
          <w:kern w:val="0"/>
          <w:szCs w:val="21"/>
        </w:rPr>
        <w:t>。  （3分）</w:t>
      </w:r>
    </w:p>
    <w:p w14:paraId="27F62F6B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对于w=15与127时，窗口数都超过了9，信道利用率不可能超过100%，所以吞吐率达到最大值</w:t>
      </w:r>
      <w:r>
        <w:rPr>
          <w:rFonts w:ascii="宋体" w:hAnsi="宋体"/>
          <w:color w:val="000000"/>
          <w:kern w:val="0"/>
          <w:szCs w:val="21"/>
        </w:rPr>
        <w:t>64kb/s</w:t>
      </w:r>
      <w:r>
        <w:rPr>
          <w:rFonts w:hint="eastAsia" w:ascii="宋体" w:hAnsi="宋体"/>
          <w:color w:val="000000"/>
          <w:kern w:val="0"/>
          <w:szCs w:val="21"/>
        </w:rPr>
        <w:t xml:space="preserve">。  </w:t>
      </w:r>
      <w:r>
        <w:rPr>
          <w:rFonts w:ascii="宋体" w:hAnsi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/>
          <w:color w:val="000000"/>
          <w:kern w:val="0"/>
          <w:szCs w:val="21"/>
        </w:rPr>
        <w:t>（6分）</w:t>
      </w:r>
    </w:p>
    <w:p w14:paraId="1717A976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</w:p>
    <w:p w14:paraId="6571FCF1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或者：信道利用率是100%的情况下，能够发送的帧数是：2BD+1=540ms*64kbps/512B+1=9.4375，（信道利用率只能比100%小。）（5分）</w:t>
      </w:r>
    </w:p>
    <w:p w14:paraId="236AAF97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</w:p>
    <w:p w14:paraId="6DF43976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当w=1时，数据传输率=64kbps*（1/9.4375）=6.78kbps   （3分）</w:t>
      </w:r>
    </w:p>
    <w:p w14:paraId="780CAF3A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当w=7时，数据传输率=64kbps*（7/9.4375）=47.47kbps  （3分）</w:t>
      </w:r>
    </w:p>
    <w:p w14:paraId="6CF373DE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当w=15和127时，超过了最大能够发送的帧数，达到最大传输速率64kbps （6分）</w:t>
      </w:r>
    </w:p>
    <w:p w14:paraId="12744CCE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</w:p>
    <w:p w14:paraId="754AEBD0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问题4（15分）</w:t>
      </w:r>
    </w:p>
    <w:p w14:paraId="321F983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利用地球同步卫星在一个</w:t>
      </w:r>
      <w:r>
        <w:rPr>
          <w:rFonts w:ascii="宋体" w:hAnsi="宋体"/>
          <w:color w:val="000000"/>
          <w:kern w:val="0"/>
          <w:szCs w:val="21"/>
        </w:rPr>
        <w:t xml:space="preserve"> 1Mbps </w:t>
      </w:r>
      <w:r>
        <w:rPr>
          <w:rFonts w:hint="eastAsia" w:ascii="宋体" w:hAnsi="宋体"/>
          <w:color w:val="000000"/>
          <w:kern w:val="0"/>
          <w:szCs w:val="21"/>
        </w:rPr>
        <w:t>的信道上发送</w:t>
      </w:r>
      <w:r>
        <w:rPr>
          <w:rFonts w:ascii="宋体" w:hAnsi="宋体"/>
          <w:color w:val="000000"/>
          <w:kern w:val="0"/>
          <w:szCs w:val="21"/>
        </w:rPr>
        <w:t xml:space="preserve"> 1000  </w:t>
      </w:r>
      <w:r>
        <w:rPr>
          <w:rFonts w:hint="eastAsia" w:ascii="宋体" w:hAnsi="宋体"/>
          <w:color w:val="000000"/>
          <w:kern w:val="0"/>
          <w:szCs w:val="21"/>
        </w:rPr>
        <w:t>位的帧</w:t>
      </w:r>
      <w:r>
        <w:rPr>
          <w:rFonts w:ascii="宋体" w:hAnsi="宋体"/>
          <w:color w:val="000000"/>
          <w:kern w:val="0"/>
          <w:szCs w:val="21"/>
        </w:rPr>
        <w:t>,</w:t>
      </w:r>
      <w:r>
        <w:rPr>
          <w:rFonts w:hint="eastAsia" w:ascii="宋体" w:hAnsi="宋体"/>
          <w:color w:val="000000"/>
          <w:kern w:val="0"/>
          <w:szCs w:val="21"/>
        </w:rPr>
        <w:t>该信道的传播延迟为270毫秒。确认帧很短（传输时间可忽略），序号使用了</w:t>
      </w:r>
      <w:r>
        <w:rPr>
          <w:rFonts w:ascii="宋体" w:hAnsi="宋体"/>
          <w:color w:val="000000"/>
          <w:kern w:val="0"/>
          <w:szCs w:val="21"/>
        </w:rPr>
        <w:t xml:space="preserve">3 </w:t>
      </w:r>
      <w:r>
        <w:rPr>
          <w:rFonts w:hint="eastAsia" w:ascii="宋体" w:hAnsi="宋体"/>
          <w:color w:val="000000"/>
          <w:kern w:val="0"/>
          <w:szCs w:val="21"/>
        </w:rPr>
        <w:t>位。试问，在下面的协议中</w:t>
      </w:r>
      <w:r>
        <w:rPr>
          <w:rFonts w:ascii="宋体" w:hAnsi="宋体"/>
          <w:color w:val="000000"/>
          <w:kern w:val="0"/>
          <w:szCs w:val="21"/>
        </w:rPr>
        <w:t>,</w:t>
      </w:r>
      <w:r>
        <w:rPr>
          <w:rFonts w:hint="eastAsia" w:ascii="宋体" w:hAnsi="宋体"/>
          <w:color w:val="000000"/>
          <w:kern w:val="0"/>
          <w:szCs w:val="21"/>
        </w:rPr>
        <w:t>可获得的最大信道利用率是多少</w:t>
      </w:r>
      <w:r>
        <w:rPr>
          <w:rFonts w:ascii="宋体" w:hAnsi="宋体"/>
          <w:color w:val="000000"/>
          <w:kern w:val="0"/>
          <w:szCs w:val="21"/>
        </w:rPr>
        <w:t>?</w:t>
      </w:r>
    </w:p>
    <w:p w14:paraId="6EA12F70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(a)  </w:t>
      </w:r>
      <w:r>
        <w:rPr>
          <w:rFonts w:hint="eastAsia" w:ascii="宋体" w:hAnsi="宋体"/>
          <w:color w:val="000000"/>
          <w:kern w:val="0"/>
          <w:szCs w:val="21"/>
        </w:rPr>
        <w:t>停</w:t>
      </w:r>
      <w:r>
        <w:rPr>
          <w:rFonts w:ascii="宋体" w:hAnsi="宋体"/>
          <w:color w:val="000000"/>
          <w:kern w:val="0"/>
          <w:szCs w:val="21"/>
        </w:rPr>
        <w:t>-</w:t>
      </w:r>
      <w:r>
        <w:rPr>
          <w:rFonts w:hint="eastAsia" w:ascii="宋体" w:hAnsi="宋体"/>
          <w:color w:val="000000"/>
          <w:kern w:val="0"/>
          <w:szCs w:val="21"/>
        </w:rPr>
        <w:t>等协议？</w:t>
      </w:r>
    </w:p>
    <w:p w14:paraId="0A165AB7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</w:t>
      </w:r>
      <w:r>
        <w:rPr>
          <w:rFonts w:ascii="宋体" w:hAnsi="宋体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)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 xml:space="preserve"> 回退n帧 ？</w:t>
      </w:r>
    </w:p>
    <w:p w14:paraId="4E1D36A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(c)  </w:t>
      </w:r>
      <w:r>
        <w:rPr>
          <w:rFonts w:hint="eastAsia" w:ascii="宋体" w:hAnsi="宋体"/>
          <w:color w:val="000000"/>
          <w:kern w:val="0"/>
          <w:szCs w:val="21"/>
        </w:rPr>
        <w:t>选择性重传？</w:t>
      </w:r>
    </w:p>
    <w:p w14:paraId="53210017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解：</w:t>
      </w:r>
    </w:p>
    <w:p w14:paraId="184E8231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（a）w=1，1000 位的帧在 1Mbps 信道上完全发送所需时间为</w:t>
      </w:r>
      <w:r>
        <w:rPr>
          <w:rFonts w:ascii="宋体" w:hAnsi="宋体"/>
          <w:color w:val="000000"/>
          <w:kern w:val="0"/>
          <w:szCs w:val="21"/>
        </w:rPr>
        <w:t>10</w:t>
      </w:r>
      <w:r>
        <w:rPr>
          <w:rFonts w:hint="eastAsia" w:ascii="宋体" w:hAnsi="宋体"/>
          <w:color w:val="000000"/>
          <w:kern w:val="0"/>
          <w:szCs w:val="21"/>
        </w:rPr>
        <w:t>**3/</w:t>
      </w:r>
      <w:r>
        <w:rPr>
          <w:rFonts w:ascii="宋体" w:hAnsi="宋体"/>
          <w:color w:val="000000"/>
          <w:kern w:val="0"/>
          <w:szCs w:val="21"/>
        </w:rPr>
        <w:t>10</w:t>
      </w:r>
      <w:r>
        <w:rPr>
          <w:rFonts w:hint="eastAsia" w:ascii="宋体" w:hAnsi="宋体"/>
          <w:color w:val="000000"/>
          <w:kern w:val="0"/>
          <w:szCs w:val="21"/>
        </w:rPr>
        <w:t>**6 = 1 ms,在信道上的延迟时间为270ms,确认帧的传播时间是270ms</w:t>
      </w:r>
    </w:p>
    <w:p w14:paraId="39BD3C85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故信道的利用率为:1/(1+270*2) = 0.18%</w:t>
      </w:r>
      <w:r>
        <w:rPr>
          <w:rFonts w:ascii="宋体" w:hAnsi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</w:p>
    <w:p w14:paraId="05B6C898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(b) 回退n帧：w=7 ,利用率为: 7/(1+270*2) = 1.29%</w:t>
      </w:r>
      <w:r>
        <w:rPr>
          <w:rFonts w:ascii="宋体" w:hAnsi="宋体"/>
          <w:color w:val="000000"/>
          <w:kern w:val="0"/>
          <w:szCs w:val="21"/>
        </w:rPr>
        <w:t xml:space="preserve"> 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</w:p>
    <w:p w14:paraId="22840C72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(c)</w:t>
      </w:r>
      <w:ins w:id="0" w:author="drhyuan" w:date="2024-04-09T09:01:00Z">
        <w:r>
          <w:rPr>
            <w:rFonts w:hint="eastAsia" w:ascii="宋体" w:hAnsi="宋体"/>
            <w:color w:val="000000"/>
            <w:kern w:val="0"/>
            <w:szCs w:val="21"/>
          </w:rPr>
          <w:t xml:space="preserve"> </w:t>
        </w:r>
      </w:ins>
      <w:r>
        <w:rPr>
          <w:rFonts w:hint="eastAsia" w:ascii="宋体" w:hAnsi="宋体"/>
          <w:color w:val="000000"/>
          <w:kern w:val="0"/>
          <w:szCs w:val="21"/>
        </w:rPr>
        <w:t>选择性重传：w=4 ,利用率为: 4/(1+270*2) = 0.74%</w:t>
      </w:r>
      <w:r>
        <w:rPr>
          <w:rFonts w:ascii="宋体" w:hAnsi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  <w:r>
        <w:rPr>
          <w:rFonts w:ascii="宋体" w:hAnsi="宋体"/>
          <w:color w:val="000000"/>
          <w:kern w:val="0"/>
          <w:szCs w:val="21"/>
        </w:rPr>
        <w:t xml:space="preserve"> </w:t>
      </w:r>
    </w:p>
    <w:p w14:paraId="6134EF4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</w:p>
    <w:p w14:paraId="4A37D0C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或者：信道利用率100%时，w=2BD+1=1Mbps*2*270ms/1000+1=541</w:t>
      </w:r>
    </w:p>
    <w:p w14:paraId="35B471F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所以：（a）1/541=0.18%</w:t>
      </w:r>
      <w:r>
        <w:rPr>
          <w:rFonts w:ascii="宋体" w:hAnsi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</w:p>
    <w:p w14:paraId="70357452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/>
          <w:color w:val="000000"/>
          <w:kern w:val="0"/>
          <w:szCs w:val="21"/>
        </w:rPr>
        <w:t>（b）7/541=1.29%</w:t>
      </w:r>
      <w:r>
        <w:rPr>
          <w:rFonts w:ascii="宋体" w:hAnsi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</w:p>
    <w:p w14:paraId="134A3498">
      <w:pPr>
        <w:autoSpaceDE w:val="0"/>
        <w:autoSpaceDN w:val="0"/>
        <w:adjustRightInd w:val="0"/>
        <w:spacing w:line="360" w:lineRule="auto"/>
        <w:ind w:firstLine="630" w:firstLineChars="300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（c）4/541=0.74%</w:t>
      </w:r>
      <w:r>
        <w:rPr>
          <w:rFonts w:ascii="宋体" w:hAnsi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color w:val="000000"/>
          <w:kern w:val="0"/>
          <w:szCs w:val="21"/>
        </w:rPr>
        <w:t xml:space="preserve"> </w:t>
      </w:r>
      <w:r>
        <w:rPr>
          <w:rFonts w:ascii="宋体" w:hAnsi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/>
          <w:color w:val="000000"/>
          <w:kern w:val="0"/>
          <w:szCs w:val="21"/>
        </w:rPr>
        <w:t>（5分）</w:t>
      </w:r>
      <w:r>
        <w:rPr>
          <w:rFonts w:ascii="宋体" w:hAnsi="宋体"/>
          <w:color w:val="000000"/>
          <w:kern w:val="0"/>
          <w:szCs w:val="21"/>
        </w:rPr>
        <w:t xml:space="preserve"> </w:t>
      </w:r>
    </w:p>
    <w:p w14:paraId="784B3AEC">
      <w:pPr>
        <w:pStyle w:val="3"/>
        <w:spacing w:line="360" w:lineRule="auto"/>
      </w:pPr>
      <w:r>
        <w:t>问题</w:t>
      </w:r>
      <w:r>
        <w:rPr>
          <w:rFonts w:hint="eastAsia"/>
        </w:rPr>
        <w:t>5（15分）</w:t>
      </w:r>
    </w:p>
    <w:p w14:paraId="5B67D1C0">
      <w:pPr>
        <w:spacing w:line="360" w:lineRule="auto"/>
      </w:pPr>
      <w:r>
        <w:rPr>
          <w:rFonts w:hint="eastAsia"/>
        </w:rPr>
        <w:t>试计算带字节填充的帧界标记法的最大开销率是多少？</w:t>
      </w:r>
    </w:p>
    <w:p w14:paraId="5D7E8062">
      <w:pPr>
        <w:spacing w:line="360" w:lineRule="auto"/>
      </w:pPr>
      <w:r>
        <w:rPr>
          <w:rFonts w:hint="eastAsia"/>
          <w:b/>
        </w:rPr>
        <w:t>参考答案</w:t>
      </w:r>
      <w:r>
        <w:t>：</w:t>
      </w:r>
    </w:p>
    <w:p w14:paraId="3263BB6E"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hint="eastAsia"/>
        </w:rPr>
        <w:t>帧的一般格式如图所示：（没有考虑帧头帧尾）</w:t>
      </w:r>
    </w:p>
    <w:p w14:paraId="4C7AF465">
      <w:pPr>
        <w:spacing w:line="360" w:lineRule="auto"/>
        <w:rPr>
          <w:rFonts w:ascii="Times New Roman" w:hAnsi="Times New Roman"/>
          <w:szCs w:val="21"/>
        </w:rPr>
      </w:pPr>
      <w:r>
        <w:pict>
          <v:group id="组合 1" o:spid="_x0000_s2050" o:spt="203" style="height:26.7pt;width:305.7pt;" coordsize="6114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">
            <o:lock v:ext="edit" grouping="f" rotation="t" aspectratio="f"/>
            <v:group id="Group 3" o:spid="_x0000_s2051" o:spt="203" style="position:absolute;left:0;top:42;height:492;width:6114;" coordsize="6114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o:lock v:ext="edit" grouping="f" rotation="f" aspectratio="f"/>
              <v:group id="Group 4" o:spid="_x0000_s2052" o:spt="203" style="position:absolute;left:0;top:36;height:456;width:5985;" coordsize="5985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grouping="f" rotation="f" aspectratio="f"/>
                <v:group id="Group 5" o:spid="_x0000_s2053" o:spt="203" style="position:absolute;left:0;top:0;height:360;width:5985;" coordsize="598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grouping="f" rotation="f" aspectratio="f"/>
                  <v:rect id="Rectangle 6" o:spid="_x0000_s2054" o:spt="1" style="position:absolute;left:0;top:0;height:360;width:5985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rect>
                  <v:shape id="AutoShape 7" o:spid="_x0000_s2055" o:spt="32" type="#_x0000_t32" style="position:absolute;left:630;top:0;height:360;width:1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>
                    <v:path arrowok="t"/>
                    <v:fill on="f" focussize="0,0"/>
                    <v:stroke/>
                    <v:imagedata o:title=""/>
                    <o:lock v:ext="edit" grouping="f" rotation="f" aspectratio="f"/>
                  </v:shape>
                  <v:shape id="AutoShape 8" o:spid="_x0000_s2056" o:spt="32" type="#_x0000_t32" style="position:absolute;left:5325;top:0;height:36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>
                    <v:path arrowok="t"/>
                    <v:fill on="f" focussize="0,0"/>
                    <v:stroke/>
                    <v:imagedata o:title=""/>
                    <o:lock v:ext="edit" grouping="f" rotation="f" aspectratio="f"/>
                  </v:shape>
                </v:group>
                <v:rect id="Rectangle 9" o:spid="_x0000_s2057" o:spt="1" style="position:absolute;left:0;top:0;height:456;width:7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mRL8A&#10;AADaAAAADwAAAGRycy9kb3ducmV2LnhtbERPy4rCMBTdC/5DuIIb0XRk8FGNIo4DHXdWP+DaXNtq&#10;c1OaqPXvzWLA5eG8l+vWVOJBjSstK/gaRSCIM6tLzhWcjr/DGQjnkTVWlknBixysV93OEmNtn3yg&#10;R+pzEULYxaig8L6OpXRZQQbdyNbEgbvYxqAPsMmlbvAZwk0lx1E0kQZLDg0F1rQtKLuld6Pgb/+9&#10;P20Teb3Ny59BMk0jeZ7slOr32s0ChKfWf8T/7kQrCFvDlX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4GZEvwAAANoAAAAPAAAAAAAAAAAAAAAAAJgCAABkcnMvZG93bnJl&#10;di54bWxQSwUGAAAAAAQABAD1AAAAhAMAAAAA&#10;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 style="mso-fit-shape-to-text:t;">
                    <w:txbxContent>
                      <w:p w14:paraId="4866E015">
                        <w:r>
                          <w:rPr>
                            <w:rFonts w:hint="eastAsia"/>
                          </w:rPr>
                          <w:t>FLAG</w:t>
                        </w:r>
                      </w:p>
                    </w:txbxContent>
                  </v:textbox>
                </v:rect>
              </v:group>
              <v:rect id="Rectangle 10" o:spid="_x0000_s2058" o:spt="1" style="position:absolute;left:5329;top:0;height:456;width:78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 w14:paraId="23D83F7D">
                      <w:r>
                        <w:rPr>
                          <w:rFonts w:hint="eastAsia"/>
                        </w:rPr>
                        <w:t>FLAG</w:t>
                      </w:r>
                    </w:p>
                  </w:txbxContent>
                </v:textbox>
              </v:rect>
            </v:group>
            <v:rect id="Rectangle 11" o:spid="_x0000_s2059" o:spt="1" style="position:absolute;left:2206;top:0;height:456;width:194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 w14:paraId="18BC2237">
                    <w:r>
                      <w:t>P</w:t>
                    </w:r>
                    <w:r>
                      <w:rPr>
                        <w:rFonts w:hint="eastAsia"/>
                      </w:rPr>
                      <w:t>ayload field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4DEF7E2D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假设paylaod字段有 x 个字节，最坏的情形是 ：待传输的x个字节都是帧界FLAG或转义符ESC，即发送方需要发送2x个字节，所以，最大的开销率应该是：x/（2x+2），约为50%。</w:t>
      </w:r>
    </w:p>
    <w:p w14:paraId="73C2CA6B">
      <w:pPr>
        <w:spacing w:line="360" w:lineRule="auto"/>
      </w:pPr>
    </w:p>
    <w:p w14:paraId="23BAE1BC">
      <w:pPr>
        <w:pStyle w:val="3"/>
        <w:spacing w:line="360" w:lineRule="auto"/>
        <w:rPr>
          <w:rFonts w:hint="eastAsia"/>
        </w:rPr>
      </w:pPr>
      <w:r>
        <w:t>问题</w:t>
      </w:r>
      <w:r>
        <w:rPr>
          <w:rFonts w:hint="eastAsia"/>
        </w:rPr>
        <w:t>6（19分）</w:t>
      </w:r>
    </w:p>
    <w:p w14:paraId="30E7D9D2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一个待传送的位串是</w:t>
      </w:r>
      <w:r>
        <w:rPr>
          <w:rFonts w:ascii="Times New Roman" w:hAnsi="Times New Roman"/>
          <w:szCs w:val="21"/>
        </w:rPr>
        <w:t xml:space="preserve"> 10101111</w:t>
      </w:r>
      <w:r>
        <w:rPr>
          <w:rFonts w:hint="eastAsia" w:ascii="Times New Roman" w:hAnsi="Times New Roman"/>
          <w:szCs w:val="21"/>
        </w:rPr>
        <w:t>，采用纠一位错的海明码，且校验集合用奇校验，那么，编码后的码字是什么？</w:t>
      </w:r>
    </w:p>
    <w:p w14:paraId="05273BD0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szCs w:val="21"/>
        </w:rPr>
        <w:t>参考答案</w:t>
      </w:r>
      <w:r>
        <w:rPr>
          <w:rFonts w:hint="eastAsia" w:ascii="Times New Roman"/>
          <w:b/>
          <w:szCs w:val="21"/>
        </w:rPr>
        <w:t>：</w:t>
      </w:r>
    </w:p>
    <w:p w14:paraId="61A66C6A">
      <w:pPr>
        <w:spacing w:line="360" w:lineRule="auto"/>
        <w:ind w:firstLine="105" w:firstLineChars="50"/>
        <w:rPr>
          <w:rFonts w:ascii="Times New Roman" w:hAnsi="Times New Roman"/>
          <w:szCs w:val="21"/>
        </w:rPr>
      </w:pPr>
      <w:r>
        <w:rPr>
          <w:rFonts w:hint="eastAsia"/>
        </w:rPr>
        <w:t xml:space="preserve">According to </w:t>
      </w:r>
      <w:r>
        <w:rPr>
          <w:position w:val="-10"/>
        </w:rPr>
        <w:object>
          <v:shape id="_x0000_i1028" o:spt="75" type="#_x0000_t75" style="height:18pt;width:7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6">
            <o:LockedField>false</o:LockedField>
          </o:OLEObject>
        </w:object>
      </w:r>
      <w:r>
        <w:rPr>
          <w:rFonts w:hint="eastAsia" w:ascii="Times New Roman"/>
          <w:szCs w:val="21"/>
        </w:rPr>
        <w:t>，</w:t>
      </w:r>
      <w:r>
        <w:rPr>
          <w:rFonts w:hint="eastAsia" w:ascii="Times New Roman" w:hAnsi="Times New Roman"/>
          <w:szCs w:val="21"/>
        </w:rPr>
        <w:t xml:space="preserve">m=8 </w:t>
      </w:r>
      <w:r>
        <w:rPr>
          <w:rFonts w:ascii="Times New Roman" w:hAnsi="Times New Roman"/>
          <w:szCs w:val="21"/>
        </w:rPr>
        <w:sym w:font="Wingdings" w:char="F0E8"/>
      </w:r>
      <w:r>
        <w:rPr>
          <w:rFonts w:hint="eastAsia" w:ascii="Times New Roman" w:hAnsi="Times New Roman"/>
          <w:szCs w:val="21"/>
        </w:rPr>
        <w:t xml:space="preserve"> r=4</w:t>
      </w:r>
      <w:r>
        <w:rPr>
          <w:rFonts w:ascii="Times New Roman" w:hAnsi="Times New Roman"/>
          <w:szCs w:val="21"/>
        </w:rPr>
        <w:t xml:space="preserve">                 </w:t>
      </w:r>
      <w:r>
        <w:rPr>
          <w:rFonts w:hint="eastAsia" w:ascii="Times New Roman" w:hAnsi="Times New Roman"/>
          <w:szCs w:val="21"/>
        </w:rPr>
        <w:t>（5分）</w:t>
      </w:r>
    </w:p>
    <w:p w14:paraId="43B0DFDB">
      <w:pPr>
        <w:spacing w:line="360" w:lineRule="auto"/>
        <w:ind w:firstLine="105" w:firstLineChars="5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P1=B1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B3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B5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B7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B9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B11 =</w:t>
      </w:r>
      <w:r>
        <w:rPr>
          <w:rFonts w:hint="eastAsia" w:ascii="Times New Roman" w:hAnsi="Times New Roman"/>
          <w:bCs/>
          <w:szCs w:val="21"/>
        </w:rPr>
        <w:t>∑</w:t>
      </w:r>
      <w:r>
        <w:rPr>
          <w:rFonts w:ascii="Times New Roman" w:hAnsi="Times New Roman"/>
          <w:bCs/>
          <w:szCs w:val="21"/>
        </w:rPr>
        <w:t xml:space="preserve">(0,1,0,0,1,1)=1 </w:t>
      </w:r>
      <w:r>
        <w:rPr>
          <w:rFonts w:hint="eastAsia" w:ascii="Times New Roman" w:hAnsi="Times New Roman"/>
          <w:bCs/>
          <w:szCs w:val="21"/>
        </w:rPr>
        <w:t>（所以，检验位1应为0）</w:t>
      </w:r>
      <w:r>
        <w:rPr>
          <w:rFonts w:ascii="Times New Roman" w:hAnsi="Times New Roman"/>
          <w:bCs/>
          <w:szCs w:val="21"/>
        </w:rPr>
        <w:t xml:space="preserve">     </w:t>
      </w:r>
      <w:r>
        <w:rPr>
          <w:rFonts w:hint="eastAsia" w:ascii="Times New Roman" w:hAnsi="Times New Roman"/>
          <w:bCs/>
          <w:szCs w:val="21"/>
        </w:rPr>
        <w:t>（3分）</w:t>
      </w:r>
    </w:p>
    <w:p w14:paraId="05A60D0B">
      <w:pPr>
        <w:spacing w:line="360" w:lineRule="auto"/>
        <w:ind w:firstLine="105" w:firstLineChars="5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P2=B2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B3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B6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B7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B10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B11=</w:t>
      </w:r>
      <w:r>
        <w:rPr>
          <w:rFonts w:hint="eastAsia" w:ascii="Times New Roman" w:hAnsi="Times New Roman"/>
          <w:bCs/>
          <w:szCs w:val="21"/>
        </w:rPr>
        <w:t>∑</w:t>
      </w:r>
      <w:r>
        <w:rPr>
          <w:rFonts w:ascii="Times New Roman" w:hAnsi="Times New Roman"/>
          <w:bCs/>
          <w:szCs w:val="21"/>
        </w:rPr>
        <w:t xml:space="preserve">(0,1,1,0,1,1)=0  </w:t>
      </w:r>
      <w:r>
        <w:rPr>
          <w:rFonts w:hint="eastAsia" w:ascii="Times New Roman" w:hAnsi="Times New Roman"/>
          <w:bCs/>
          <w:szCs w:val="21"/>
        </w:rPr>
        <w:t>（所以，检验位2应为1）</w:t>
      </w:r>
      <w:r>
        <w:rPr>
          <w:rFonts w:ascii="Times New Roman" w:hAnsi="Times New Roman"/>
          <w:bCs/>
          <w:szCs w:val="21"/>
        </w:rPr>
        <w:t xml:space="preserve">   </w:t>
      </w:r>
      <w:r>
        <w:rPr>
          <w:rFonts w:hint="eastAsia" w:ascii="Times New Roman" w:hAnsi="Times New Roman"/>
          <w:bCs/>
          <w:szCs w:val="21"/>
        </w:rPr>
        <w:t>（3分）</w:t>
      </w:r>
    </w:p>
    <w:p w14:paraId="09452B99">
      <w:pPr>
        <w:spacing w:line="360" w:lineRule="auto"/>
        <w:ind w:firstLine="105" w:firstLineChars="5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P3=B4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B5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B6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 xml:space="preserve">B7 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B12 =</w:t>
      </w:r>
      <w:r>
        <w:rPr>
          <w:rFonts w:hint="eastAsia" w:ascii="Times New Roman" w:hAnsi="Times New Roman"/>
          <w:bCs/>
          <w:szCs w:val="21"/>
        </w:rPr>
        <w:t>∑</w:t>
      </w:r>
      <w:r>
        <w:rPr>
          <w:rFonts w:ascii="Times New Roman" w:hAnsi="Times New Roman"/>
          <w:bCs/>
          <w:szCs w:val="21"/>
        </w:rPr>
        <w:t xml:space="preserve">(0,0,1,0,1)=0 </w:t>
      </w:r>
      <w:r>
        <w:rPr>
          <w:rFonts w:hint="eastAsia" w:ascii="Times New Roman" w:hAnsi="Times New Roman"/>
          <w:bCs/>
          <w:szCs w:val="21"/>
        </w:rPr>
        <w:t>（所以，检验位4应为1）</w:t>
      </w:r>
      <w:r>
        <w:rPr>
          <w:rFonts w:ascii="Times New Roman" w:hAnsi="Times New Roman"/>
          <w:bCs/>
          <w:szCs w:val="21"/>
        </w:rPr>
        <w:t xml:space="preserve">     </w:t>
      </w:r>
      <w:r>
        <w:rPr>
          <w:rFonts w:hint="eastAsia" w:ascii="Times New Roman" w:hAnsi="Times New Roman"/>
          <w:bCs/>
          <w:szCs w:val="21"/>
        </w:rPr>
        <w:t>（3分）</w:t>
      </w:r>
    </w:p>
    <w:p w14:paraId="3FD8C958">
      <w:pPr>
        <w:spacing w:line="360" w:lineRule="auto"/>
        <w:ind w:firstLine="105" w:firstLineChars="50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Cs w:val="21"/>
        </w:rPr>
        <w:t>P4=B8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B9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B10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B11</w:t>
      </w:r>
      <w:r>
        <w:rPr>
          <w:rFonts w:hint="eastAsia" w:ascii="Times New Roman" w:hAnsi="Times New Roman"/>
          <w:bCs/>
          <w:szCs w:val="21"/>
        </w:rPr>
        <w:t>⊕</w:t>
      </w:r>
      <w:r>
        <w:rPr>
          <w:rFonts w:ascii="Times New Roman" w:hAnsi="Times New Roman"/>
          <w:bCs/>
          <w:szCs w:val="21"/>
        </w:rPr>
        <w:t>B12 =</w:t>
      </w:r>
      <w:r>
        <w:rPr>
          <w:rFonts w:hint="eastAsia" w:ascii="Times New Roman" w:hAnsi="Times New Roman"/>
          <w:bCs/>
          <w:szCs w:val="21"/>
        </w:rPr>
        <w:t>∑</w:t>
      </w:r>
      <w:r>
        <w:rPr>
          <w:rFonts w:ascii="Times New Roman" w:hAnsi="Times New Roman"/>
          <w:bCs/>
          <w:szCs w:val="21"/>
        </w:rPr>
        <w:t xml:space="preserve">(0,1,1,1,1)=0 </w:t>
      </w:r>
      <w:r>
        <w:rPr>
          <w:rFonts w:hint="eastAsia" w:ascii="Times New Roman" w:hAnsi="Times New Roman"/>
          <w:bCs/>
          <w:szCs w:val="21"/>
        </w:rPr>
        <w:t>（所以，检验位8应为1）</w:t>
      </w:r>
      <w:r>
        <w:rPr>
          <w:rFonts w:ascii="Times New Roman" w:hAnsi="Times New Roman"/>
          <w:bCs/>
          <w:szCs w:val="21"/>
        </w:rPr>
        <w:t xml:space="preserve">  </w:t>
      </w:r>
      <w:r>
        <w:rPr>
          <w:rFonts w:hint="eastAsia" w:ascii="Times New Roman" w:hAnsi="Times New Roman"/>
          <w:bCs/>
          <w:szCs w:val="21"/>
        </w:rPr>
        <w:t>（3分）</w:t>
      </w:r>
    </w:p>
    <w:p w14:paraId="50724330">
      <w:pPr>
        <w:spacing w:line="360" w:lineRule="auto"/>
      </w:pPr>
      <w:r>
        <w:rPr>
          <w:rFonts w:hint="eastAsia" w:ascii="Times New Roman" w:hAnsi="Times New Roman"/>
          <w:szCs w:val="21"/>
        </w:rPr>
        <w:t>所以，编码后的码字是</w:t>
      </w:r>
      <w:r>
        <w:rPr>
          <w:rFonts w:ascii="Times New Roman" w:hAnsi="Times New Roman"/>
          <w:szCs w:val="21"/>
        </w:rPr>
        <w:t xml:space="preserve">: </w:t>
      </w:r>
      <w:r>
        <w:rPr>
          <w:rFonts w:hint="eastAsia" w:ascii="Times New Roman" w:hAnsi="Times New Roman"/>
          <w:szCs w:val="21"/>
        </w:rPr>
        <w:t>01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color w:val="FF0000"/>
          <w:szCs w:val="21"/>
        </w:rPr>
        <w:t>1</w:t>
      </w:r>
      <w:r>
        <w:rPr>
          <w:rFonts w:ascii="Times New Roman" w:hAnsi="Times New Roman"/>
          <w:szCs w:val="21"/>
        </w:rPr>
        <w:t>010</w:t>
      </w:r>
      <w:r>
        <w:rPr>
          <w:rFonts w:hint="eastAsia" w:ascii="Times New Roman" w:hAnsi="Times New Roman"/>
          <w:color w:val="FF0000"/>
          <w:szCs w:val="21"/>
        </w:rPr>
        <w:t>1</w:t>
      </w:r>
      <w:r>
        <w:rPr>
          <w:rFonts w:ascii="Times New Roman" w:hAnsi="Times New Roman"/>
          <w:szCs w:val="21"/>
        </w:rPr>
        <w:t xml:space="preserve">1111                      </w:t>
      </w:r>
      <w:r>
        <w:rPr>
          <w:rFonts w:hint="eastAsia" w:ascii="Times New Roman" w:hAnsi="Times New Roman"/>
          <w:bCs/>
          <w:szCs w:val="21"/>
        </w:rPr>
        <w:t>（2分）</w:t>
      </w:r>
    </w:p>
    <w:p w14:paraId="49B5045C">
      <w:pPr>
        <w:spacing w:line="360" w:lineRule="auto"/>
      </w:pPr>
    </w:p>
    <w:p w14:paraId="729E380F"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D2325"/>
    <w:multiLevelType w:val="singleLevel"/>
    <w:tmpl w:val="E1FD23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rhyuan">
    <w15:presenceInfo w15:providerId="None" w15:userId="drhy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hyphenationZone w:val="360"/>
  <w:drawingGridHorizontalSpacing w:val="0"/>
  <w:drawingGridVerticalSpacing w:val="20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8DD"/>
    <w:rsid w:val="000933E4"/>
    <w:rsid w:val="000B41A0"/>
    <w:rsid w:val="000B6791"/>
    <w:rsid w:val="000C2380"/>
    <w:rsid w:val="000D724D"/>
    <w:rsid w:val="00140EA3"/>
    <w:rsid w:val="001477E1"/>
    <w:rsid w:val="00173B2C"/>
    <w:rsid w:val="00226DD6"/>
    <w:rsid w:val="00244D2C"/>
    <w:rsid w:val="00245547"/>
    <w:rsid w:val="00251961"/>
    <w:rsid w:val="002A6D54"/>
    <w:rsid w:val="002B4410"/>
    <w:rsid w:val="002D080A"/>
    <w:rsid w:val="00326871"/>
    <w:rsid w:val="0033333B"/>
    <w:rsid w:val="00333DBC"/>
    <w:rsid w:val="00360C07"/>
    <w:rsid w:val="00384CF3"/>
    <w:rsid w:val="003B67C4"/>
    <w:rsid w:val="003B7CFC"/>
    <w:rsid w:val="003C165B"/>
    <w:rsid w:val="00400A1A"/>
    <w:rsid w:val="00424EF1"/>
    <w:rsid w:val="00426264"/>
    <w:rsid w:val="00446E67"/>
    <w:rsid w:val="00472D7E"/>
    <w:rsid w:val="00473480"/>
    <w:rsid w:val="004844C7"/>
    <w:rsid w:val="004D3276"/>
    <w:rsid w:val="004E7908"/>
    <w:rsid w:val="00514E78"/>
    <w:rsid w:val="00557DB5"/>
    <w:rsid w:val="00585ECF"/>
    <w:rsid w:val="005F1290"/>
    <w:rsid w:val="00633B96"/>
    <w:rsid w:val="0065363F"/>
    <w:rsid w:val="00654917"/>
    <w:rsid w:val="00675959"/>
    <w:rsid w:val="00676D44"/>
    <w:rsid w:val="006941E3"/>
    <w:rsid w:val="006E49A4"/>
    <w:rsid w:val="00703334"/>
    <w:rsid w:val="00772946"/>
    <w:rsid w:val="00773BE3"/>
    <w:rsid w:val="00780BC8"/>
    <w:rsid w:val="007B14D9"/>
    <w:rsid w:val="007C49EC"/>
    <w:rsid w:val="008A2A86"/>
    <w:rsid w:val="008C0441"/>
    <w:rsid w:val="008C3B3F"/>
    <w:rsid w:val="00914669"/>
    <w:rsid w:val="0093035C"/>
    <w:rsid w:val="00935E6D"/>
    <w:rsid w:val="00936D3B"/>
    <w:rsid w:val="00954C8F"/>
    <w:rsid w:val="00961AB2"/>
    <w:rsid w:val="009761AC"/>
    <w:rsid w:val="0099559A"/>
    <w:rsid w:val="009A1C04"/>
    <w:rsid w:val="009B6A58"/>
    <w:rsid w:val="009C248D"/>
    <w:rsid w:val="009E7FFD"/>
    <w:rsid w:val="009F24F2"/>
    <w:rsid w:val="00A06FE3"/>
    <w:rsid w:val="00A07C35"/>
    <w:rsid w:val="00A1599B"/>
    <w:rsid w:val="00A977B8"/>
    <w:rsid w:val="00AC4C4C"/>
    <w:rsid w:val="00B21C4D"/>
    <w:rsid w:val="00B23721"/>
    <w:rsid w:val="00B35A07"/>
    <w:rsid w:val="00B6031A"/>
    <w:rsid w:val="00B613B3"/>
    <w:rsid w:val="00BA6795"/>
    <w:rsid w:val="00BC2C04"/>
    <w:rsid w:val="00C1283B"/>
    <w:rsid w:val="00C32E34"/>
    <w:rsid w:val="00C55863"/>
    <w:rsid w:val="00C76FAF"/>
    <w:rsid w:val="00C845E9"/>
    <w:rsid w:val="00CD6ED0"/>
    <w:rsid w:val="00CD759C"/>
    <w:rsid w:val="00CE0F50"/>
    <w:rsid w:val="00D90DD3"/>
    <w:rsid w:val="00DB1AE0"/>
    <w:rsid w:val="00DC5DA9"/>
    <w:rsid w:val="00DC7CE7"/>
    <w:rsid w:val="00E37729"/>
    <w:rsid w:val="00EB1993"/>
    <w:rsid w:val="00EC4369"/>
    <w:rsid w:val="00F164F5"/>
    <w:rsid w:val="00F42342"/>
    <w:rsid w:val="00F813ED"/>
    <w:rsid w:val="00F845E4"/>
    <w:rsid w:val="00F95C8B"/>
    <w:rsid w:val="00F9778F"/>
    <w:rsid w:val="00FD21F2"/>
    <w:rsid w:val="013460DA"/>
    <w:rsid w:val="07EA2F22"/>
    <w:rsid w:val="09AA6518"/>
    <w:rsid w:val="0B1B6DF6"/>
    <w:rsid w:val="0C9E1F60"/>
    <w:rsid w:val="11E67D7D"/>
    <w:rsid w:val="12D04806"/>
    <w:rsid w:val="13F85DE9"/>
    <w:rsid w:val="19FF6809"/>
    <w:rsid w:val="1D030B77"/>
    <w:rsid w:val="221D4B0F"/>
    <w:rsid w:val="22C85FBE"/>
    <w:rsid w:val="2AD20F00"/>
    <w:rsid w:val="2BB80114"/>
    <w:rsid w:val="2BBA5743"/>
    <w:rsid w:val="2D475C25"/>
    <w:rsid w:val="2E765363"/>
    <w:rsid w:val="30A50137"/>
    <w:rsid w:val="31E63525"/>
    <w:rsid w:val="34C931F0"/>
    <w:rsid w:val="3BA751D5"/>
    <w:rsid w:val="3F1E2A8D"/>
    <w:rsid w:val="3F796F51"/>
    <w:rsid w:val="4004336D"/>
    <w:rsid w:val="40B32908"/>
    <w:rsid w:val="40D4647D"/>
    <w:rsid w:val="42D86D5E"/>
    <w:rsid w:val="45F377D1"/>
    <w:rsid w:val="4B5079C0"/>
    <w:rsid w:val="524977AE"/>
    <w:rsid w:val="57784431"/>
    <w:rsid w:val="5E556623"/>
    <w:rsid w:val="60E73EE3"/>
    <w:rsid w:val="661A6780"/>
    <w:rsid w:val="66FC1C45"/>
    <w:rsid w:val="6854458A"/>
    <w:rsid w:val="69422686"/>
    <w:rsid w:val="69B9216B"/>
    <w:rsid w:val="6D38100D"/>
    <w:rsid w:val="71F05B22"/>
    <w:rsid w:val="7A157035"/>
    <w:rsid w:val="7B5718EC"/>
    <w:rsid w:val="7DE42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AutoShape 7"/>
        <o:r id="V:Rule2" type="connector" idref="#AutoShape 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0" w:name="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overflowPunct w:val="0"/>
      <w:ind w:firstLine="397" w:firstLineChars="200"/>
      <w:jc w:val="left"/>
    </w:pPr>
    <w:rPr>
      <w:rFonts w:ascii="Times-Bold" w:hAnsi="Times-Bold"/>
      <w:kern w:val="0"/>
    </w:r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alloon Text"/>
    <w:basedOn w:val="1"/>
    <w:link w:val="19"/>
    <w:semiHidden/>
    <w:unhideWhenUsed/>
    <w:uiPriority w:val="0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Strong"/>
    <w:qFormat/>
    <w:uiPriority w:val="0"/>
    <w:rPr>
      <w:b/>
      <w:bCs/>
    </w:rPr>
  </w:style>
  <w:style w:type="character" w:customStyle="1" w:styleId="12">
    <w:name w:val="highlight"/>
    <w:uiPriority w:val="0"/>
  </w:style>
  <w:style w:type="character" w:customStyle="1" w:styleId="13">
    <w:name w:val="apple-converted-space"/>
    <w:basedOn w:val="10"/>
    <w:uiPriority w:val="0"/>
  </w:style>
  <w:style w:type="character" w:customStyle="1" w:styleId="14">
    <w:name w:val="页眉 字符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页脚 字符"/>
    <w:link w:val="7"/>
    <w:uiPriority w:val="99"/>
    <w:rPr>
      <w:rFonts w:ascii="Calibri" w:hAnsi="Calibri" w:eastAsia="宋体" w:cs="Times New Roman"/>
      <w:sz w:val="18"/>
      <w:szCs w:val="18"/>
    </w:rPr>
  </w:style>
  <w:style w:type="paragraph" w:styleId="16">
    <w:name w:val="No Spacing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mbria" w:hAnsi="Cambria" w:eastAsia="宋体" w:cs="Times New Roman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mbria" w:hAnsi="Cambria" w:eastAsia="宋体"/>
    </w:rPr>
  </w:style>
  <w:style w:type="character" w:customStyle="1" w:styleId="19">
    <w:name w:val="批注框文本 字符"/>
    <w:link w:val="6"/>
    <w:semiHidden/>
    <w:uiPriority w:val="0"/>
    <w:rPr>
      <w:rFonts w:ascii="Calibri" w:hAnsi="Calibri"/>
      <w:kern w:val="2"/>
      <w:sz w:val="18"/>
      <w:szCs w:val="18"/>
    </w:rPr>
  </w:style>
  <w:style w:type="paragraph" w:styleId="20">
    <w:name w:val=""/>
    <w:hidden/>
    <w:unhideWhenUsed/>
    <w:uiPriority w:val="99"/>
    <w:rPr>
      <w:rFonts w:ascii="Calibri"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  <customShpInfo spid="_x0000_s2055"/>
    <customShpInfo spid="_x0000_s2056"/>
    <customShpInfo spid="_x0000_s2053"/>
    <customShpInfo spid="_x0000_s2057"/>
    <customShpInfo spid="_x0000_s2052"/>
    <customShpInfo spid="_x0000_s2058"/>
    <customShpInfo spid="_x0000_s2051"/>
    <customShpInfo spid="_x0000_s205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383</Words>
  <Characters>2188</Characters>
  <Lines>18</Lines>
  <Paragraphs>5</Paragraphs>
  <TotalTime>0</TotalTime>
  <ScaleCrop>false</ScaleCrop>
  <LinksUpToDate>false</LinksUpToDate>
  <CharactersWithSpaces>2566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2014-09-04T02:39:00Z</dcterms:created>
  <dc:creator>chenwei</dc:creator>
  <cp:lastModifiedBy>WPS_1626832801</cp:lastModifiedBy>
  <dcterms:modified xsi:type="dcterms:W3CDTF">2025-10-23T03:47:41Z</dcterms:modified>
  <dc:title>问题1：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E10C1C3446CE40759289D29418D692B8_13</vt:lpwstr>
  </property>
</Properties>
</file>